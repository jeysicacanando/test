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685A3" w14:textId="15E859CA" w:rsidR="00F141DA" w:rsidRDefault="00F141DA" w:rsidP="00F141DA">
      <w:pPr>
        <w:pStyle w:val="NormalWeb"/>
        <w:numPr>
          <w:ilvl w:val="0"/>
          <w:numId w:val="2"/>
        </w:numPr>
        <w:shd w:val="clear" w:color="auto" w:fill="FFFFFF"/>
        <w:spacing w:before="0" w:beforeAutospacing="0" w:after="0" w:afterAutospacing="0"/>
        <w:rPr>
          <w:rFonts w:ascii="Helvetica" w:hAnsi="Helvetica" w:cs="Helvetica"/>
          <w:color w:val="333333"/>
        </w:rPr>
      </w:pPr>
      <w:r w:rsidRPr="00F141DA">
        <w:rPr>
          <w:rFonts w:ascii="Helvetica" w:hAnsi="Helvetica" w:cs="Helvetica"/>
          <w:color w:val="333333"/>
        </w:rPr>
        <w:t>What is the difference between a host and an end system? List several different types of end systems. Is a Web server an end system?</w:t>
      </w:r>
    </w:p>
    <w:p w14:paraId="0E8EC355" w14:textId="093447DB" w:rsidR="00F141DA" w:rsidRDefault="00F141DA" w:rsidP="00F141DA">
      <w:pPr>
        <w:pStyle w:val="NormalWeb"/>
        <w:shd w:val="clear" w:color="auto" w:fill="FFFFFF"/>
        <w:spacing w:before="0" w:beforeAutospacing="0" w:after="0" w:afterAutospacing="0"/>
        <w:ind w:left="720"/>
        <w:rPr>
          <w:ins w:id="0" w:author="CLAB-4" w:date="2023-09-08T15:15:00Z"/>
          <w:rFonts w:ascii="Helvetica" w:hAnsi="Helvetica" w:cs="Helvetica"/>
          <w:color w:val="333333"/>
        </w:rPr>
      </w:pPr>
      <w:r>
        <w:rPr>
          <w:rFonts w:ascii="Helvetica" w:hAnsi="Helvetica" w:cs="Helvetica"/>
          <w:color w:val="333333"/>
        </w:rPr>
        <w:t>- A host is a general term that refers to any device or computer connected to a network, while an end system is a specific category of hosts tha</w:t>
      </w:r>
      <w:ins w:id="1" w:author="CLAB-4" w:date="2023-09-08T15:11:00Z">
        <w:r>
          <w:rPr>
            <w:rFonts w:ascii="Helvetica" w:hAnsi="Helvetica" w:cs="Helvetica"/>
            <w:color w:val="333333"/>
          </w:rPr>
          <w:t xml:space="preserve">t are the source or destination of data </w:t>
        </w:r>
      </w:ins>
      <w:ins w:id="2" w:author="CLAB-4" w:date="2023-09-08T15:12:00Z">
        <w:r>
          <w:rPr>
            <w:rFonts w:ascii="Helvetica" w:hAnsi="Helvetica" w:cs="Helvetica"/>
            <w:color w:val="333333"/>
          </w:rPr>
          <w:t>transmission in a network.</w:t>
        </w:r>
      </w:ins>
      <w:ins w:id="3" w:author="CLAB-4" w:date="2023-09-08T15:14:00Z">
        <w:r>
          <w:rPr>
            <w:rFonts w:ascii="Helvetica" w:hAnsi="Helvetica" w:cs="Helvetica"/>
            <w:color w:val="333333"/>
          </w:rPr>
          <w:t xml:space="preserve"> And yes, a web server is an end system.</w:t>
        </w:r>
      </w:ins>
    </w:p>
    <w:p w14:paraId="35B54CAA" w14:textId="1FCBD3E6" w:rsidR="00F141DA" w:rsidRDefault="00F141DA" w:rsidP="00F141DA">
      <w:pPr>
        <w:pStyle w:val="NormalWeb"/>
        <w:shd w:val="clear" w:color="auto" w:fill="FFFFFF"/>
        <w:spacing w:before="0" w:beforeAutospacing="0" w:after="0" w:afterAutospacing="0"/>
        <w:ind w:left="720"/>
        <w:rPr>
          <w:ins w:id="4" w:author="CLAB-4" w:date="2023-09-08T15:15:00Z"/>
          <w:rFonts w:ascii="Helvetica" w:hAnsi="Helvetica" w:cs="Helvetica"/>
          <w:color w:val="333333"/>
        </w:rPr>
      </w:pPr>
      <w:ins w:id="5" w:author="CLAB-4" w:date="2023-09-08T15:15:00Z">
        <w:r>
          <w:rPr>
            <w:rFonts w:ascii="Helvetica" w:hAnsi="Helvetica" w:cs="Helvetica"/>
            <w:color w:val="333333"/>
          </w:rPr>
          <w:t xml:space="preserve">List of several systems: </w:t>
        </w:r>
      </w:ins>
    </w:p>
    <w:p w14:paraId="2D9BC36E" w14:textId="7F2F241A" w:rsidR="00F141DA" w:rsidRPr="00F141DA" w:rsidRDefault="00F141DA" w:rsidP="00F141DA">
      <w:pPr>
        <w:pStyle w:val="NormalWeb"/>
        <w:shd w:val="clear" w:color="auto" w:fill="FFFFFF"/>
        <w:spacing w:before="0" w:beforeAutospacing="0" w:after="0" w:afterAutospacing="0"/>
        <w:ind w:left="720"/>
        <w:rPr>
          <w:rFonts w:ascii="Helvetica" w:hAnsi="Helvetica" w:cs="Helvetica"/>
          <w:color w:val="333333"/>
          <w:rPrChange w:id="6" w:author="CLAB-4" w:date="2023-09-08T15:16:00Z">
            <w:rPr>
              <w:rFonts w:ascii="Helvetica" w:hAnsi="Helvetica" w:cs="Helvetica"/>
              <w:color w:val="333333"/>
              <w:sz w:val="14"/>
              <w:szCs w:val="14"/>
            </w:rPr>
          </w:rPrChange>
        </w:rPr>
        <w:pPrChange w:id="7" w:author="CLAB-4" w:date="2023-09-08T15:16:00Z">
          <w:pPr>
            <w:pStyle w:val="NormalWeb"/>
            <w:shd w:val="clear" w:color="auto" w:fill="FFFFFF"/>
            <w:spacing w:before="0" w:beforeAutospacing="0" w:after="0" w:afterAutospacing="0"/>
            <w:ind w:left="720"/>
          </w:pPr>
        </w:pPrChange>
      </w:pPr>
      <w:ins w:id="8" w:author="CLAB-4" w:date="2023-09-08T15:16:00Z">
        <w:r>
          <w:rPr>
            <w:rFonts w:ascii="Helvetica" w:hAnsi="Helvetica" w:cs="Helvetica"/>
            <w:color w:val="333333"/>
          </w:rPr>
          <w:t>Personal Computer</w:t>
        </w:r>
      </w:ins>
      <w:ins w:id="9" w:author="CLAB-4" w:date="2023-09-08T15:17:00Z">
        <w:r>
          <w:rPr>
            <w:rFonts w:ascii="Helvetica" w:hAnsi="Helvetica" w:cs="Helvetica"/>
            <w:color w:val="333333"/>
          </w:rPr>
          <w:t>, Workstations, web servers, e-mail servers, t</w:t>
        </w:r>
      </w:ins>
      <w:ins w:id="10" w:author="CLAB-4" w:date="2023-09-08T15:18:00Z">
        <w:r>
          <w:rPr>
            <w:rFonts w:ascii="Helvetica" w:hAnsi="Helvetica" w:cs="Helvetica"/>
            <w:color w:val="333333"/>
          </w:rPr>
          <w:t xml:space="preserve">elevision, </w:t>
        </w:r>
        <w:bookmarkStart w:id="11" w:name="_GoBack"/>
        <w:bookmarkEnd w:id="11"/>
        <w:r>
          <w:rPr>
            <w:rFonts w:ascii="Helvetica" w:hAnsi="Helvetica" w:cs="Helvetica"/>
            <w:color w:val="333333"/>
          </w:rPr>
          <w:t>mobiles.</w:t>
        </w:r>
      </w:ins>
    </w:p>
    <w:p w14:paraId="7B21A9F5" w14:textId="6A17621E" w:rsidR="00F141DA" w:rsidRDefault="00F141DA" w:rsidP="00F141DA">
      <w:pPr>
        <w:pStyle w:val="NormalWeb"/>
        <w:numPr>
          <w:ilvl w:val="0"/>
          <w:numId w:val="2"/>
        </w:numPr>
        <w:shd w:val="clear" w:color="auto" w:fill="FFFFFF"/>
        <w:spacing w:before="0" w:beforeAutospacing="0" w:after="0" w:afterAutospacing="0"/>
        <w:rPr>
          <w:ins w:id="12" w:author="CLAB-4" w:date="2023-09-08T15:19:00Z"/>
          <w:rFonts w:ascii="Helvetica" w:hAnsi="Helvetica" w:cs="Helvetica"/>
          <w:color w:val="333333"/>
        </w:rPr>
        <w:pPrChange w:id="13" w:author="CLAB-4" w:date="2023-09-08T15:19:00Z">
          <w:pPr>
            <w:pStyle w:val="NormalWeb"/>
            <w:shd w:val="clear" w:color="auto" w:fill="FFFFFF"/>
            <w:spacing w:before="0" w:beforeAutospacing="0" w:after="0" w:afterAutospacing="0"/>
          </w:pPr>
        </w:pPrChange>
      </w:pPr>
      <w:del w:id="14" w:author="CLAB-4" w:date="2023-09-08T15:19:00Z">
        <w:r w:rsidRPr="00F141DA" w:rsidDel="00F141DA">
          <w:rPr>
            <w:rFonts w:ascii="Helvetica" w:hAnsi="Helvetica" w:cs="Helvetica"/>
            <w:color w:val="333333"/>
          </w:rPr>
          <w:delText xml:space="preserve">2. </w:delText>
        </w:r>
      </w:del>
      <w:r w:rsidRPr="00F141DA">
        <w:rPr>
          <w:rFonts w:ascii="Helvetica" w:hAnsi="Helvetica" w:cs="Helvetica"/>
          <w:color w:val="333333"/>
        </w:rPr>
        <w:t>Describe the protocol that might be used by two people having a telephonic conversation to initiate and end the conversation, i.e., the way that they talk.</w:t>
      </w:r>
    </w:p>
    <w:p w14:paraId="419E1EFB" w14:textId="5153E834" w:rsidR="00F141DA" w:rsidRPr="00F141DA" w:rsidRDefault="00F141DA" w:rsidP="00F141DA">
      <w:pPr>
        <w:pStyle w:val="NormalWeb"/>
        <w:shd w:val="clear" w:color="auto" w:fill="FFFFFF"/>
        <w:spacing w:before="0" w:beforeAutospacing="0" w:after="0" w:afterAutospacing="0"/>
        <w:ind w:left="720"/>
        <w:rPr>
          <w:rFonts w:ascii="Helvetica" w:hAnsi="Helvetica" w:cs="Helvetica"/>
          <w:color w:val="333333"/>
          <w:sz w:val="8"/>
          <w:szCs w:val="8"/>
          <w:rPrChange w:id="15" w:author="CLAB-4" w:date="2023-09-08T15:19:00Z">
            <w:rPr>
              <w:rFonts w:ascii="Helvetica" w:hAnsi="Helvetica" w:cs="Helvetica"/>
              <w:color w:val="333333"/>
              <w:sz w:val="14"/>
              <w:szCs w:val="14"/>
            </w:rPr>
          </w:rPrChange>
        </w:rPr>
        <w:pPrChange w:id="16" w:author="CLAB-4" w:date="2023-09-08T15:19:00Z">
          <w:pPr>
            <w:pStyle w:val="NormalWeb"/>
            <w:shd w:val="clear" w:color="auto" w:fill="FFFFFF"/>
            <w:spacing w:before="0" w:beforeAutospacing="0" w:after="0" w:afterAutospacing="0"/>
          </w:pPr>
        </w:pPrChange>
      </w:pPr>
      <w:ins w:id="17" w:author="CLAB-4" w:date="2023-09-08T15:19:00Z">
        <w:r w:rsidRPr="00F141DA">
          <w:rPr>
            <w:rFonts w:ascii="Arial" w:hAnsi="Arial" w:cs="Arial"/>
            <w:color w:val="202124"/>
            <w:sz w:val="22"/>
            <w:szCs w:val="22"/>
            <w:shd w:val="clear" w:color="auto" w:fill="FFFFFF"/>
            <w:rPrChange w:id="18" w:author="CLAB-4" w:date="2023-09-08T15:19:00Z">
              <w:rPr>
                <w:rFonts w:ascii="Arial" w:hAnsi="Arial" w:cs="Arial"/>
                <w:color w:val="202124"/>
                <w:sz w:val="30"/>
                <w:szCs w:val="30"/>
                <w:shd w:val="clear" w:color="auto" w:fill="FFFFFF"/>
              </w:rPr>
            </w:rPrChange>
          </w:rPr>
          <w:t>The </w:t>
        </w:r>
        <w:r w:rsidRPr="00F141DA">
          <w:rPr>
            <w:rFonts w:ascii="Arial" w:hAnsi="Arial" w:cs="Arial"/>
            <w:color w:val="040C28"/>
            <w:sz w:val="22"/>
            <w:szCs w:val="22"/>
            <w:rPrChange w:id="19" w:author="CLAB-4" w:date="2023-09-08T15:19:00Z">
              <w:rPr>
                <w:rFonts w:ascii="Arial" w:hAnsi="Arial" w:cs="Arial"/>
                <w:color w:val="040C28"/>
                <w:sz w:val="30"/>
                <w:szCs w:val="30"/>
              </w:rPr>
            </w:rPrChange>
          </w:rPr>
          <w:t>Session Initiation Protocol (SIP)</w:t>
        </w:r>
        <w:r w:rsidRPr="00F141DA">
          <w:rPr>
            <w:rFonts w:ascii="Arial" w:hAnsi="Arial" w:cs="Arial"/>
            <w:color w:val="202124"/>
            <w:sz w:val="22"/>
            <w:szCs w:val="22"/>
            <w:shd w:val="clear" w:color="auto" w:fill="FFFFFF"/>
            <w:rPrChange w:id="20" w:author="CLAB-4" w:date="2023-09-08T15:19:00Z">
              <w:rPr>
                <w:rFonts w:ascii="Arial" w:hAnsi="Arial" w:cs="Arial"/>
                <w:color w:val="202124"/>
                <w:sz w:val="30"/>
                <w:szCs w:val="30"/>
                <w:shd w:val="clear" w:color="auto" w:fill="FFFFFF"/>
              </w:rPr>
            </w:rPrChange>
          </w:rPr>
          <w:t> is a signaling protocol used for initiating, maintaining, and terminating communication sessions that include voice, video and messaging applications. SIP is used in Internet telephony, in private IP telephone systems, as well as mobile phone calling over LTE (VoLTE).</w:t>
        </w:r>
      </w:ins>
    </w:p>
    <w:p w14:paraId="530DB0F2" w14:textId="4F4A2594" w:rsidR="00F141DA" w:rsidRDefault="00F141DA" w:rsidP="00F141DA">
      <w:pPr>
        <w:pStyle w:val="NormalWeb"/>
        <w:numPr>
          <w:ilvl w:val="0"/>
          <w:numId w:val="2"/>
        </w:numPr>
        <w:shd w:val="clear" w:color="auto" w:fill="FFFFFF"/>
        <w:spacing w:before="0" w:beforeAutospacing="0" w:after="0" w:afterAutospacing="0"/>
        <w:rPr>
          <w:ins w:id="21" w:author="CLAB-4" w:date="2023-09-08T15:20:00Z"/>
          <w:rFonts w:ascii="Helvetica" w:hAnsi="Helvetica" w:cs="Helvetica"/>
          <w:color w:val="333333"/>
        </w:rPr>
        <w:pPrChange w:id="22" w:author="CLAB-4" w:date="2023-09-08T15:20:00Z">
          <w:pPr>
            <w:pStyle w:val="NormalWeb"/>
            <w:shd w:val="clear" w:color="auto" w:fill="FFFFFF"/>
            <w:spacing w:before="0" w:beforeAutospacing="0" w:after="0" w:afterAutospacing="0"/>
          </w:pPr>
        </w:pPrChange>
      </w:pPr>
      <w:del w:id="23" w:author="CLAB-4" w:date="2023-09-08T15:20:00Z">
        <w:r w:rsidRPr="00F141DA" w:rsidDel="00F141DA">
          <w:rPr>
            <w:rFonts w:ascii="Helvetica" w:hAnsi="Helvetica" w:cs="Helvetica"/>
            <w:color w:val="333333"/>
          </w:rPr>
          <w:delText xml:space="preserve">3. </w:delText>
        </w:r>
      </w:del>
      <w:r w:rsidRPr="00F141DA">
        <w:rPr>
          <w:rFonts w:ascii="Helvetica" w:hAnsi="Helvetica" w:cs="Helvetica"/>
          <w:color w:val="333333"/>
        </w:rPr>
        <w:t>Why are standards important for protocols?</w:t>
      </w:r>
    </w:p>
    <w:p w14:paraId="59051EB4" w14:textId="77777777" w:rsidR="00F141DA" w:rsidRPr="00F141DA" w:rsidRDefault="00F141DA" w:rsidP="00F141DA">
      <w:pPr>
        <w:pStyle w:val="NormalWeb"/>
        <w:shd w:val="clear" w:color="auto" w:fill="FFFFFF"/>
        <w:spacing w:before="0" w:beforeAutospacing="0" w:after="0" w:afterAutospacing="0"/>
        <w:ind w:left="720"/>
        <w:rPr>
          <w:ins w:id="24" w:author="CLAB-4" w:date="2023-09-08T15:21:00Z"/>
          <w:rFonts w:ascii="Arial" w:hAnsi="Arial" w:cs="Arial"/>
          <w:color w:val="202124"/>
          <w:sz w:val="22"/>
          <w:szCs w:val="22"/>
          <w:shd w:val="clear" w:color="auto" w:fill="FFFFFF"/>
          <w:rPrChange w:id="25" w:author="CLAB-4" w:date="2023-09-08T15:21:00Z">
            <w:rPr>
              <w:ins w:id="26" w:author="CLAB-4" w:date="2023-09-08T15:21:00Z"/>
              <w:rFonts w:ascii="Arial" w:hAnsi="Arial" w:cs="Arial"/>
              <w:color w:val="202124"/>
              <w:sz w:val="30"/>
              <w:szCs w:val="30"/>
              <w:shd w:val="clear" w:color="auto" w:fill="FFFFFF"/>
            </w:rPr>
          </w:rPrChange>
        </w:rPr>
      </w:pPr>
      <w:ins w:id="27" w:author="CLAB-4" w:date="2023-09-08T15:21:00Z">
        <w:r w:rsidRPr="00F141DA">
          <w:rPr>
            <w:rFonts w:ascii="Arial" w:hAnsi="Arial" w:cs="Arial"/>
            <w:color w:val="202124"/>
            <w:sz w:val="22"/>
            <w:szCs w:val="22"/>
            <w:shd w:val="clear" w:color="auto" w:fill="FFFFFF"/>
            <w:rPrChange w:id="28" w:author="CLAB-4" w:date="2023-09-08T15:21:00Z">
              <w:rPr>
                <w:rFonts w:ascii="Arial" w:hAnsi="Arial" w:cs="Arial"/>
                <w:color w:val="202124"/>
                <w:sz w:val="30"/>
                <w:szCs w:val="30"/>
                <w:shd w:val="clear" w:color="auto" w:fill="FFFFFF"/>
              </w:rPr>
            </w:rPrChange>
          </w:rPr>
          <w:t>This </w:t>
        </w:r>
        <w:r w:rsidRPr="00F141DA">
          <w:rPr>
            <w:rFonts w:ascii="Arial" w:hAnsi="Arial" w:cs="Arial"/>
            <w:color w:val="040C28"/>
            <w:sz w:val="22"/>
            <w:szCs w:val="22"/>
            <w:rPrChange w:id="29" w:author="CLAB-4" w:date="2023-09-08T15:21:00Z">
              <w:rPr>
                <w:rFonts w:ascii="Arial" w:hAnsi="Arial" w:cs="Arial"/>
                <w:color w:val="040C28"/>
                <w:sz w:val="30"/>
                <w:szCs w:val="30"/>
              </w:rPr>
            </w:rPrChange>
          </w:rPr>
          <w:t>helps fuel compatibility and interoperability and simplifies product development, and speeds time-to-market</w:t>
        </w:r>
        <w:r w:rsidRPr="00F141DA">
          <w:rPr>
            <w:rFonts w:ascii="Arial" w:hAnsi="Arial" w:cs="Arial"/>
            <w:color w:val="202124"/>
            <w:sz w:val="22"/>
            <w:szCs w:val="22"/>
            <w:shd w:val="clear" w:color="auto" w:fill="FFFFFF"/>
            <w:rPrChange w:id="30" w:author="CLAB-4" w:date="2023-09-08T15:21:00Z">
              <w:rPr>
                <w:rFonts w:ascii="Arial" w:hAnsi="Arial" w:cs="Arial"/>
                <w:color w:val="202124"/>
                <w:sz w:val="30"/>
                <w:szCs w:val="30"/>
                <w:shd w:val="clear" w:color="auto" w:fill="FFFFFF"/>
              </w:rPr>
            </w:rPrChange>
          </w:rPr>
          <w:t>.</w:t>
        </w:r>
      </w:ins>
    </w:p>
    <w:p w14:paraId="558223D9" w14:textId="2D66586A" w:rsidR="00F141DA" w:rsidRDefault="00F141DA" w:rsidP="00F141DA">
      <w:pPr>
        <w:pStyle w:val="NormalWeb"/>
        <w:shd w:val="clear" w:color="auto" w:fill="FFFFFF"/>
        <w:spacing w:before="0" w:beforeAutospacing="0" w:after="0" w:afterAutospacing="0"/>
        <w:rPr>
          <w:ins w:id="31" w:author="CLAB-4" w:date="2023-09-08T15:22:00Z"/>
          <w:rFonts w:ascii="Helvetica" w:hAnsi="Helvetica" w:cs="Helvetica"/>
          <w:color w:val="333333"/>
        </w:rPr>
      </w:pPr>
      <w:r w:rsidRPr="00F141DA">
        <w:rPr>
          <w:rFonts w:ascii="Helvetica" w:hAnsi="Helvetica" w:cs="Helvetica"/>
          <w:color w:val="333333"/>
        </w:rPr>
        <w:br/>
        <w:t>4. List four access technologies. Classify each one as home access, enterprise access, or wide-area wireless access.</w:t>
      </w:r>
    </w:p>
    <w:p w14:paraId="4A5AB2FF" w14:textId="4D3943F1" w:rsidR="00D63A06" w:rsidRDefault="00D63A06" w:rsidP="00F141DA">
      <w:pPr>
        <w:pStyle w:val="NormalWeb"/>
        <w:shd w:val="clear" w:color="auto" w:fill="FFFFFF"/>
        <w:spacing w:before="0" w:beforeAutospacing="0" w:after="0" w:afterAutospacing="0"/>
        <w:rPr>
          <w:ins w:id="32" w:author="CLAB-4" w:date="2023-09-08T15:23:00Z"/>
          <w:rFonts w:ascii="Helvetica" w:hAnsi="Helvetica" w:cs="Helvetica"/>
          <w:color w:val="333333"/>
          <w:sz w:val="22"/>
          <w:szCs w:val="22"/>
        </w:rPr>
      </w:pPr>
      <w:ins w:id="33" w:author="CLAB-4" w:date="2023-09-08T15:23:00Z">
        <w:r>
          <w:rPr>
            <w:rFonts w:ascii="Helvetica" w:hAnsi="Helvetica" w:cs="Helvetica"/>
            <w:color w:val="333333"/>
            <w:sz w:val="22"/>
            <w:szCs w:val="22"/>
          </w:rPr>
          <w:t>Dial up modem –</w:t>
        </w:r>
      </w:ins>
      <w:ins w:id="34" w:author="CLAB-4" w:date="2023-09-08T15:27:00Z">
        <w:r>
          <w:rPr>
            <w:rFonts w:ascii="Helvetica" w:hAnsi="Helvetica" w:cs="Helvetica"/>
            <w:color w:val="333333"/>
            <w:sz w:val="22"/>
            <w:szCs w:val="22"/>
          </w:rPr>
          <w:t xml:space="preserve">home </w:t>
        </w:r>
      </w:ins>
      <w:ins w:id="35" w:author="CLAB-4" w:date="2023-09-08T15:23:00Z">
        <w:r>
          <w:rPr>
            <w:rFonts w:ascii="Helvetica" w:hAnsi="Helvetica" w:cs="Helvetica"/>
            <w:color w:val="333333"/>
            <w:sz w:val="22"/>
            <w:szCs w:val="22"/>
          </w:rPr>
          <w:t>access</w:t>
        </w:r>
      </w:ins>
    </w:p>
    <w:p w14:paraId="29D01989" w14:textId="185E6C3C" w:rsidR="00D63A06" w:rsidRDefault="00D63A06" w:rsidP="00F141DA">
      <w:pPr>
        <w:pStyle w:val="NormalWeb"/>
        <w:shd w:val="clear" w:color="auto" w:fill="FFFFFF"/>
        <w:spacing w:before="0" w:beforeAutospacing="0" w:after="0" w:afterAutospacing="0"/>
        <w:rPr>
          <w:ins w:id="36" w:author="CLAB-4" w:date="2023-09-08T15:25:00Z"/>
          <w:rFonts w:ascii="Helvetica" w:hAnsi="Helvetica" w:cs="Helvetica"/>
          <w:color w:val="333333"/>
          <w:sz w:val="22"/>
          <w:szCs w:val="22"/>
        </w:rPr>
      </w:pPr>
      <w:ins w:id="37" w:author="CLAB-4" w:date="2023-09-08T15:24:00Z">
        <w:r>
          <w:rPr>
            <w:rFonts w:ascii="Helvetica" w:hAnsi="Helvetica" w:cs="Helvetica"/>
            <w:color w:val="333333"/>
            <w:sz w:val="22"/>
            <w:szCs w:val="22"/>
          </w:rPr>
          <w:t xml:space="preserve">Hybrid </w:t>
        </w:r>
      </w:ins>
      <w:ins w:id="38" w:author="CLAB-4" w:date="2023-09-08T15:25:00Z">
        <w:r>
          <w:rPr>
            <w:rFonts w:ascii="Helvetica" w:hAnsi="Helvetica" w:cs="Helvetica"/>
            <w:color w:val="333333"/>
            <w:sz w:val="22"/>
            <w:szCs w:val="22"/>
          </w:rPr>
          <w:t>fiber-</w:t>
        </w:r>
      </w:ins>
      <w:ins w:id="39" w:author="CLAB-4" w:date="2023-09-08T15:24:00Z">
        <w:r>
          <w:rPr>
            <w:rFonts w:ascii="Helvetica" w:hAnsi="Helvetica" w:cs="Helvetica"/>
            <w:color w:val="333333"/>
            <w:sz w:val="22"/>
            <w:szCs w:val="22"/>
          </w:rPr>
          <w:t>c</w:t>
        </w:r>
      </w:ins>
      <w:ins w:id="40" w:author="CLAB-4" w:date="2023-09-08T15:25:00Z">
        <w:r>
          <w:rPr>
            <w:rFonts w:ascii="Helvetica" w:hAnsi="Helvetica" w:cs="Helvetica"/>
            <w:color w:val="333333"/>
            <w:sz w:val="22"/>
            <w:szCs w:val="22"/>
          </w:rPr>
          <w:t>oaxial cable –</w:t>
        </w:r>
      </w:ins>
      <w:ins w:id="41" w:author="CLAB-4" w:date="2023-09-08T15:27:00Z">
        <w:r>
          <w:rPr>
            <w:rFonts w:ascii="Helvetica" w:hAnsi="Helvetica" w:cs="Helvetica"/>
            <w:color w:val="333333"/>
            <w:sz w:val="22"/>
            <w:szCs w:val="22"/>
          </w:rPr>
          <w:t xml:space="preserve">home </w:t>
        </w:r>
      </w:ins>
      <w:ins w:id="42" w:author="CLAB-4" w:date="2023-09-08T15:25:00Z">
        <w:r>
          <w:rPr>
            <w:rFonts w:ascii="Helvetica" w:hAnsi="Helvetica" w:cs="Helvetica"/>
            <w:color w:val="333333"/>
            <w:sz w:val="22"/>
            <w:szCs w:val="22"/>
          </w:rPr>
          <w:t>access</w:t>
        </w:r>
      </w:ins>
    </w:p>
    <w:p w14:paraId="128EF893" w14:textId="77777777" w:rsidR="00D63A06" w:rsidRDefault="00D63A06" w:rsidP="00F141DA">
      <w:pPr>
        <w:pStyle w:val="NormalWeb"/>
        <w:shd w:val="clear" w:color="auto" w:fill="FFFFFF"/>
        <w:spacing w:before="0" w:beforeAutospacing="0" w:after="0" w:afterAutospacing="0"/>
        <w:rPr>
          <w:ins w:id="43" w:author="CLAB-4" w:date="2023-09-08T15:26:00Z"/>
          <w:rFonts w:ascii="Helvetica" w:hAnsi="Helvetica" w:cs="Helvetica"/>
          <w:color w:val="333333"/>
          <w:sz w:val="22"/>
          <w:szCs w:val="22"/>
        </w:rPr>
      </w:pPr>
      <w:ins w:id="44" w:author="CLAB-4" w:date="2023-09-08T15:25:00Z">
        <w:r>
          <w:rPr>
            <w:rFonts w:ascii="Helvetica" w:hAnsi="Helvetica" w:cs="Helvetica"/>
            <w:color w:val="333333"/>
            <w:sz w:val="22"/>
            <w:szCs w:val="22"/>
          </w:rPr>
          <w:t>Wireless L</w:t>
        </w:r>
      </w:ins>
      <w:ins w:id="45" w:author="CLAB-4" w:date="2023-09-08T15:26:00Z">
        <w:r>
          <w:rPr>
            <w:rFonts w:ascii="Helvetica" w:hAnsi="Helvetica" w:cs="Helvetica"/>
            <w:color w:val="333333"/>
            <w:sz w:val="22"/>
            <w:szCs w:val="22"/>
          </w:rPr>
          <w:t>AN – enterprise access</w:t>
        </w:r>
      </w:ins>
    </w:p>
    <w:p w14:paraId="0D08C5E0" w14:textId="56D247F1" w:rsidR="00D63A06" w:rsidDel="00D63A06" w:rsidRDefault="00D63A06" w:rsidP="00F141DA">
      <w:pPr>
        <w:pStyle w:val="NormalWeb"/>
        <w:shd w:val="clear" w:color="auto" w:fill="FFFFFF"/>
        <w:spacing w:before="0" w:beforeAutospacing="0" w:after="0" w:afterAutospacing="0"/>
        <w:rPr>
          <w:del w:id="46" w:author="CLAB-4" w:date="2023-09-08T15:28:00Z"/>
          <w:rFonts w:ascii="Helvetica" w:hAnsi="Helvetica" w:cs="Helvetica"/>
          <w:color w:val="333333"/>
          <w:sz w:val="22"/>
          <w:szCs w:val="22"/>
        </w:rPr>
      </w:pPr>
      <w:ins w:id="47" w:author="CLAB-4" w:date="2023-09-08T15:28:00Z">
        <w:r>
          <w:rPr>
            <w:rFonts w:ascii="Helvetica" w:hAnsi="Helvetica" w:cs="Helvetica"/>
            <w:color w:val="333333"/>
            <w:sz w:val="22"/>
            <w:szCs w:val="22"/>
          </w:rPr>
          <w:t>3G, 4G</w:t>
        </w:r>
      </w:ins>
    </w:p>
    <w:p w14:paraId="5C1ED93E" w14:textId="10DB3D37" w:rsidR="00D63A06" w:rsidRPr="00D63A06" w:rsidRDefault="00D63A06" w:rsidP="00F141DA">
      <w:pPr>
        <w:pStyle w:val="NormalWeb"/>
        <w:shd w:val="clear" w:color="auto" w:fill="FFFFFF"/>
        <w:spacing w:before="0" w:beforeAutospacing="0" w:after="0" w:afterAutospacing="0"/>
        <w:rPr>
          <w:ins w:id="48" w:author="CLAB-4" w:date="2023-09-08T15:28:00Z"/>
          <w:rFonts w:ascii="Helvetica" w:hAnsi="Helvetica" w:cs="Helvetica"/>
          <w:color w:val="333333"/>
          <w:sz w:val="22"/>
          <w:szCs w:val="22"/>
          <w:rPrChange w:id="49" w:author="CLAB-4" w:date="2023-09-08T15:23:00Z">
            <w:rPr>
              <w:ins w:id="50" w:author="CLAB-4" w:date="2023-09-08T15:28:00Z"/>
              <w:rFonts w:ascii="Helvetica" w:hAnsi="Helvetica" w:cs="Helvetica"/>
              <w:color w:val="333333"/>
              <w:sz w:val="14"/>
              <w:szCs w:val="14"/>
            </w:rPr>
          </w:rPrChange>
        </w:rPr>
      </w:pPr>
      <w:ins w:id="51" w:author="CLAB-4" w:date="2023-09-08T15:28:00Z">
        <w:r>
          <w:rPr>
            <w:rFonts w:ascii="Helvetica" w:hAnsi="Helvetica" w:cs="Helvetica"/>
            <w:color w:val="333333"/>
            <w:sz w:val="22"/>
            <w:szCs w:val="22"/>
          </w:rPr>
          <w:t xml:space="preserve"> services – wide area wireless access</w:t>
        </w:r>
      </w:ins>
    </w:p>
    <w:p w14:paraId="7CA621CE" w14:textId="28BA2B88" w:rsidR="00F141DA" w:rsidRDefault="00F141DA" w:rsidP="00F141DA">
      <w:pPr>
        <w:pStyle w:val="NormalWeb"/>
        <w:shd w:val="clear" w:color="auto" w:fill="FFFFFF"/>
        <w:spacing w:before="0" w:beforeAutospacing="0" w:after="0" w:afterAutospacing="0"/>
        <w:rPr>
          <w:ins w:id="52" w:author="CLAB-4" w:date="2023-09-08T15:29:00Z"/>
          <w:rFonts w:ascii="Helvetica" w:hAnsi="Helvetica" w:cs="Helvetica"/>
          <w:color w:val="333333"/>
        </w:rPr>
      </w:pPr>
      <w:r w:rsidRPr="00F141DA">
        <w:rPr>
          <w:rFonts w:ascii="Helvetica" w:hAnsi="Helvetica" w:cs="Helvetica"/>
          <w:color w:val="333333"/>
        </w:rPr>
        <w:t>5. Is HFC transmission rate dedicated or shared among users? Are collisions possible in a downstream HFC channel? Why or why not?</w:t>
      </w:r>
    </w:p>
    <w:p w14:paraId="0924C532" w14:textId="011B6CFE" w:rsidR="00D63A06" w:rsidRPr="00D63A06" w:rsidRDefault="00D63A06" w:rsidP="00F141DA">
      <w:pPr>
        <w:pStyle w:val="NormalWeb"/>
        <w:shd w:val="clear" w:color="auto" w:fill="FFFFFF"/>
        <w:spacing w:before="0" w:beforeAutospacing="0" w:after="0" w:afterAutospacing="0"/>
        <w:rPr>
          <w:rFonts w:ascii="Helvetica" w:hAnsi="Helvetica" w:cs="Helvetica"/>
          <w:color w:val="333333"/>
          <w:sz w:val="22"/>
          <w:szCs w:val="22"/>
          <w:rPrChange w:id="53" w:author="CLAB-4" w:date="2023-09-08T15:30:00Z">
            <w:rPr>
              <w:rFonts w:ascii="Helvetica" w:hAnsi="Helvetica" w:cs="Helvetica"/>
              <w:color w:val="333333"/>
              <w:sz w:val="14"/>
              <w:szCs w:val="14"/>
            </w:rPr>
          </w:rPrChange>
        </w:rPr>
      </w:pPr>
      <w:ins w:id="54" w:author="CLAB-4" w:date="2023-09-08T15:29:00Z">
        <w:r>
          <w:rPr>
            <w:rFonts w:ascii="Helvetica" w:hAnsi="Helvetica" w:cs="Helvetica"/>
            <w:color w:val="333333"/>
            <w:sz w:val="14"/>
            <w:szCs w:val="14"/>
          </w:rPr>
          <w:t xml:space="preserve"> </w:t>
        </w:r>
        <w:r w:rsidRPr="00D63A06">
          <w:rPr>
            <w:rFonts w:ascii="Arial" w:hAnsi="Arial" w:cs="Arial"/>
            <w:color w:val="202124"/>
            <w:sz w:val="22"/>
            <w:szCs w:val="22"/>
            <w:shd w:val="clear" w:color="auto" w:fill="FFFFFF"/>
            <w:rPrChange w:id="55" w:author="CLAB-4" w:date="2023-09-08T15:29:00Z">
              <w:rPr>
                <w:rFonts w:ascii="Arial" w:hAnsi="Arial" w:cs="Arial"/>
                <w:color w:val="202124"/>
                <w:sz w:val="30"/>
                <w:szCs w:val="30"/>
                <w:shd w:val="clear" w:color="auto" w:fill="FFFFFF"/>
              </w:rPr>
            </w:rPrChange>
          </w:rPr>
          <w:t>HFC bandwidth is shared among the users</w:t>
        </w:r>
        <w:r w:rsidRPr="00D63A06">
          <w:rPr>
            <w:rFonts w:ascii="Arial" w:hAnsi="Arial" w:cs="Arial"/>
            <w:color w:val="202124"/>
            <w:sz w:val="22"/>
            <w:szCs w:val="22"/>
            <w:shd w:val="clear" w:color="auto" w:fill="FFFFFF"/>
            <w:rPrChange w:id="56" w:author="CLAB-4" w:date="2023-09-08T15:30:00Z">
              <w:rPr>
                <w:rFonts w:ascii="Arial" w:hAnsi="Arial" w:cs="Arial"/>
                <w:color w:val="202124"/>
                <w:sz w:val="30"/>
                <w:szCs w:val="30"/>
                <w:shd w:val="clear" w:color="auto" w:fill="FFFFFF"/>
              </w:rPr>
            </w:rPrChange>
          </w:rPr>
          <w:t>.</w:t>
        </w:r>
      </w:ins>
      <w:ins w:id="57" w:author="CLAB-4" w:date="2023-09-08T15:30:00Z">
        <w:r w:rsidRPr="00D63A06">
          <w:rPr>
            <w:rFonts w:ascii="Arial" w:hAnsi="Arial" w:cs="Arial"/>
            <w:color w:val="202124"/>
            <w:sz w:val="22"/>
            <w:szCs w:val="22"/>
            <w:shd w:val="clear" w:color="auto" w:fill="FFFFFF"/>
            <w:rPrChange w:id="58" w:author="CLAB-4" w:date="2023-09-08T15:30:00Z">
              <w:rPr>
                <w:rFonts w:ascii="Arial" w:hAnsi="Arial" w:cs="Arial"/>
                <w:color w:val="202124"/>
                <w:sz w:val="30"/>
                <w:szCs w:val="30"/>
                <w:shd w:val="clear" w:color="auto" w:fill="FFFFFF"/>
              </w:rPr>
            </w:rPrChange>
          </w:rPr>
          <w:t xml:space="preserve"> </w:t>
        </w:r>
        <w:r w:rsidRPr="00D63A06">
          <w:rPr>
            <w:rFonts w:ascii="Arial" w:hAnsi="Arial" w:cs="Arial"/>
            <w:color w:val="202124"/>
            <w:sz w:val="22"/>
            <w:szCs w:val="22"/>
            <w:shd w:val="clear" w:color="auto" w:fill="FFFFFF"/>
            <w:rPrChange w:id="59" w:author="CLAB-4" w:date="2023-09-08T15:30:00Z">
              <w:rPr>
                <w:rFonts w:ascii="Arial" w:hAnsi="Arial" w:cs="Arial"/>
                <w:color w:val="202124"/>
                <w:sz w:val="30"/>
                <w:szCs w:val="30"/>
                <w:shd w:val="clear" w:color="auto" w:fill="FFFFFF"/>
              </w:rPr>
            </w:rPrChange>
          </w:rPr>
          <w:t>On the downstream channel, all packets emanate from a single source, namely, the head end. Thus, </w:t>
        </w:r>
        <w:r w:rsidRPr="00D63A06">
          <w:rPr>
            <w:rFonts w:ascii="Arial" w:hAnsi="Arial" w:cs="Arial"/>
            <w:color w:val="040C28"/>
            <w:sz w:val="22"/>
            <w:szCs w:val="22"/>
            <w:rPrChange w:id="60" w:author="CLAB-4" w:date="2023-09-08T15:30:00Z">
              <w:rPr>
                <w:rFonts w:ascii="Arial" w:hAnsi="Arial" w:cs="Arial"/>
                <w:color w:val="040C28"/>
                <w:sz w:val="30"/>
                <w:szCs w:val="30"/>
              </w:rPr>
            </w:rPrChange>
          </w:rPr>
          <w:t>there are no collisions in the downstream channel</w:t>
        </w:r>
        <w:r w:rsidRPr="00D63A06">
          <w:rPr>
            <w:rFonts w:ascii="Arial" w:hAnsi="Arial" w:cs="Arial"/>
            <w:color w:val="202124"/>
            <w:sz w:val="22"/>
            <w:szCs w:val="22"/>
            <w:shd w:val="clear" w:color="auto" w:fill="FFFFFF"/>
            <w:rPrChange w:id="61" w:author="CLAB-4" w:date="2023-09-08T15:30:00Z">
              <w:rPr>
                <w:rFonts w:ascii="Arial" w:hAnsi="Arial" w:cs="Arial"/>
                <w:color w:val="202124"/>
                <w:sz w:val="30"/>
                <w:szCs w:val="30"/>
                <w:shd w:val="clear" w:color="auto" w:fill="FFFFFF"/>
              </w:rPr>
            </w:rPrChange>
          </w:rPr>
          <w:t>.</w:t>
        </w:r>
      </w:ins>
    </w:p>
    <w:p w14:paraId="0C6BE435" w14:textId="49C97F29" w:rsidR="00F141DA" w:rsidRDefault="00F141DA" w:rsidP="00F141DA">
      <w:pPr>
        <w:pStyle w:val="NormalWeb"/>
        <w:shd w:val="clear" w:color="auto" w:fill="FFFFFF"/>
        <w:spacing w:before="0" w:beforeAutospacing="0" w:after="0" w:afterAutospacing="0"/>
        <w:rPr>
          <w:ins w:id="62" w:author="CLAB-4" w:date="2023-09-08T15:30:00Z"/>
          <w:rFonts w:ascii="Helvetica" w:hAnsi="Helvetica" w:cs="Helvetica"/>
          <w:color w:val="333333"/>
        </w:rPr>
      </w:pPr>
      <w:r w:rsidRPr="00F141DA">
        <w:rPr>
          <w:rFonts w:ascii="Helvetica" w:hAnsi="Helvetica" w:cs="Helvetica"/>
          <w:color w:val="333333"/>
        </w:rPr>
        <w:t>6. What access network technologies would be most suitable for providing internet access in rural areas?</w:t>
      </w:r>
    </w:p>
    <w:p w14:paraId="52201DB0" w14:textId="2CAD6B23" w:rsidR="00D63A06" w:rsidRPr="00D63A06" w:rsidRDefault="00D63A06" w:rsidP="00F141DA">
      <w:pPr>
        <w:pStyle w:val="NormalWeb"/>
        <w:shd w:val="clear" w:color="auto" w:fill="FFFFFF"/>
        <w:spacing w:before="0" w:beforeAutospacing="0" w:after="0" w:afterAutospacing="0"/>
        <w:rPr>
          <w:rFonts w:ascii="Helvetica" w:hAnsi="Helvetica" w:cs="Helvetica"/>
          <w:color w:val="333333"/>
          <w:sz w:val="8"/>
          <w:szCs w:val="8"/>
          <w:rPrChange w:id="63" w:author="CLAB-4" w:date="2023-09-08T15:30:00Z">
            <w:rPr>
              <w:rFonts w:ascii="Helvetica" w:hAnsi="Helvetica" w:cs="Helvetica"/>
              <w:color w:val="333333"/>
              <w:sz w:val="14"/>
              <w:szCs w:val="14"/>
            </w:rPr>
          </w:rPrChange>
        </w:rPr>
      </w:pPr>
      <w:ins w:id="64" w:author="CLAB-4" w:date="2023-09-08T15:30:00Z">
        <w:r w:rsidRPr="00D63A06">
          <w:rPr>
            <w:rStyle w:val="jpfdse"/>
            <w:rFonts w:ascii="Arial" w:hAnsi="Arial" w:cs="Arial"/>
            <w:color w:val="040C28"/>
            <w:sz w:val="22"/>
            <w:szCs w:val="22"/>
            <w:rPrChange w:id="65" w:author="CLAB-4" w:date="2023-09-08T15:30:00Z">
              <w:rPr>
                <w:rStyle w:val="jpfdse"/>
                <w:rFonts w:ascii="Arial" w:hAnsi="Arial" w:cs="Arial"/>
                <w:color w:val="040C28"/>
                <w:sz w:val="30"/>
                <w:szCs w:val="30"/>
              </w:rPr>
            </w:rPrChange>
          </w:rPr>
          <w:t>Satellite internet</w:t>
        </w:r>
        <w:r w:rsidRPr="00D63A06">
          <w:rPr>
            <w:rFonts w:ascii="Arial" w:hAnsi="Arial" w:cs="Arial"/>
            <w:color w:val="202124"/>
            <w:sz w:val="22"/>
            <w:szCs w:val="22"/>
            <w:shd w:val="clear" w:color="auto" w:fill="FFFFFF"/>
            <w:rPrChange w:id="66" w:author="CLAB-4" w:date="2023-09-08T15:30:00Z">
              <w:rPr>
                <w:rFonts w:ascii="Arial" w:hAnsi="Arial" w:cs="Arial"/>
                <w:color w:val="202124"/>
                <w:sz w:val="30"/>
                <w:szCs w:val="30"/>
                <w:shd w:val="clear" w:color="auto" w:fill="FFFFFF"/>
              </w:rPr>
            </w:rPrChange>
          </w:rPr>
          <w:t> is a type of broadband internet that uses satellites in space to transmit data between a dish on your property and a ground station. Satellite internet can reach remote and rural areas where other wireless technologies are not available, and it can offer speeds up to 100 Mbps.</w:t>
        </w:r>
      </w:ins>
    </w:p>
    <w:p w14:paraId="221E8F36" w14:textId="6E2E232B" w:rsidR="00F141DA" w:rsidRDefault="00F141DA" w:rsidP="00F141DA">
      <w:pPr>
        <w:pStyle w:val="NormalWeb"/>
        <w:shd w:val="clear" w:color="auto" w:fill="FFFFFF"/>
        <w:spacing w:before="0" w:beforeAutospacing="0" w:after="0" w:afterAutospacing="0"/>
        <w:rPr>
          <w:ins w:id="67" w:author="CLAB-4" w:date="2023-09-08T15:31:00Z"/>
          <w:rFonts w:ascii="Helvetica" w:hAnsi="Helvetica" w:cs="Helvetica"/>
          <w:color w:val="333333"/>
        </w:rPr>
      </w:pPr>
      <w:r w:rsidRPr="00F141DA">
        <w:rPr>
          <w:rFonts w:ascii="Helvetica" w:hAnsi="Helvetica" w:cs="Helvetica"/>
          <w:color w:val="333333"/>
        </w:rPr>
        <w:t>7. Dial-up modems and DSL both use the telephone line (a twisted-pair copper cable) as their transmission medium. Why then is DSL much faster than dial-up access?</w:t>
      </w:r>
    </w:p>
    <w:p w14:paraId="7B081184" w14:textId="2E212C63" w:rsidR="00D63A06" w:rsidRPr="00D63A06" w:rsidRDefault="00D63A06" w:rsidP="00F141DA">
      <w:pPr>
        <w:pStyle w:val="NormalWeb"/>
        <w:shd w:val="clear" w:color="auto" w:fill="FFFFFF"/>
        <w:spacing w:before="0" w:beforeAutospacing="0" w:after="0" w:afterAutospacing="0"/>
        <w:rPr>
          <w:rFonts w:ascii="Helvetica" w:hAnsi="Helvetica" w:cs="Helvetica"/>
          <w:color w:val="333333"/>
          <w:sz w:val="8"/>
          <w:szCs w:val="8"/>
          <w:rPrChange w:id="68" w:author="CLAB-4" w:date="2023-09-08T15:31:00Z">
            <w:rPr>
              <w:rFonts w:ascii="Helvetica" w:hAnsi="Helvetica" w:cs="Helvetica"/>
              <w:color w:val="333333"/>
              <w:sz w:val="14"/>
              <w:szCs w:val="14"/>
            </w:rPr>
          </w:rPrChange>
        </w:rPr>
      </w:pPr>
      <w:ins w:id="69" w:author="CLAB-4" w:date="2023-09-08T15:31:00Z">
        <w:r w:rsidRPr="00D63A06">
          <w:rPr>
            <w:rFonts w:ascii="Arial" w:hAnsi="Arial" w:cs="Arial"/>
            <w:color w:val="040C28"/>
            <w:sz w:val="22"/>
            <w:szCs w:val="22"/>
            <w:rPrChange w:id="70" w:author="CLAB-4" w:date="2023-09-08T15:31:00Z">
              <w:rPr>
                <w:rFonts w:ascii="Arial" w:hAnsi="Arial" w:cs="Arial"/>
                <w:color w:val="040C28"/>
                <w:sz w:val="30"/>
                <w:szCs w:val="30"/>
              </w:rPr>
            </w:rPrChange>
          </w:rPr>
          <w:t>Dialup is slower because it uses much less bandwidth than DSL</w:t>
        </w:r>
        <w:r w:rsidRPr="00D63A06">
          <w:rPr>
            <w:rFonts w:ascii="Arial" w:hAnsi="Arial" w:cs="Arial"/>
            <w:color w:val="202124"/>
            <w:sz w:val="22"/>
            <w:szCs w:val="22"/>
            <w:shd w:val="clear" w:color="auto" w:fill="FFFFFF"/>
            <w:rPrChange w:id="71" w:author="CLAB-4" w:date="2023-09-08T15:31:00Z">
              <w:rPr>
                <w:rFonts w:ascii="Arial" w:hAnsi="Arial" w:cs="Arial"/>
                <w:color w:val="202124"/>
                <w:sz w:val="30"/>
                <w:szCs w:val="30"/>
                <w:shd w:val="clear" w:color="auto" w:fill="FFFFFF"/>
              </w:rPr>
            </w:rPrChange>
          </w:rPr>
          <w:t>. A modem uses only 4 kHz of the available spectrum, while DSL can use up to 4 MHz, which is 1000 more. DSL also uses more sophisticated modulation techniques.</w:t>
        </w:r>
      </w:ins>
    </w:p>
    <w:p w14:paraId="0968C8D0" w14:textId="29C790EE" w:rsidR="00F141DA" w:rsidRDefault="00F141DA" w:rsidP="00F141DA">
      <w:pPr>
        <w:pStyle w:val="NormalWeb"/>
        <w:shd w:val="clear" w:color="auto" w:fill="FFFFFF"/>
        <w:spacing w:before="0" w:beforeAutospacing="0" w:after="0" w:afterAutospacing="0"/>
        <w:rPr>
          <w:ins w:id="72" w:author="CLAB-4" w:date="2023-09-08T15:31:00Z"/>
          <w:rFonts w:ascii="Helvetica" w:hAnsi="Helvetica" w:cs="Helvetica"/>
          <w:color w:val="333333"/>
        </w:rPr>
      </w:pPr>
      <w:r w:rsidRPr="00F141DA">
        <w:rPr>
          <w:rFonts w:ascii="Helvetica" w:hAnsi="Helvetica" w:cs="Helvetica"/>
          <w:color w:val="333333"/>
        </w:rPr>
        <w:t>8. What are some of the physical media that Ethernet can run over?</w:t>
      </w:r>
    </w:p>
    <w:p w14:paraId="680FC430" w14:textId="7EE36ADA" w:rsidR="00D63A06" w:rsidRPr="00D63A06" w:rsidRDefault="00D63A06" w:rsidP="00F141DA">
      <w:pPr>
        <w:pStyle w:val="NormalWeb"/>
        <w:shd w:val="clear" w:color="auto" w:fill="FFFFFF"/>
        <w:spacing w:before="0" w:beforeAutospacing="0" w:after="0" w:afterAutospacing="0"/>
        <w:rPr>
          <w:rFonts w:ascii="Helvetica" w:hAnsi="Helvetica" w:cs="Helvetica"/>
          <w:color w:val="333333"/>
          <w:sz w:val="8"/>
          <w:szCs w:val="8"/>
          <w:rPrChange w:id="73" w:author="CLAB-4" w:date="2023-09-08T15:31:00Z">
            <w:rPr>
              <w:rFonts w:ascii="Helvetica" w:hAnsi="Helvetica" w:cs="Helvetica"/>
              <w:color w:val="333333"/>
              <w:sz w:val="14"/>
              <w:szCs w:val="14"/>
            </w:rPr>
          </w:rPrChange>
        </w:rPr>
      </w:pPr>
      <w:ins w:id="74" w:author="CLAB-4" w:date="2023-09-08T15:31:00Z">
        <w:r w:rsidRPr="00D63A06">
          <w:rPr>
            <w:rFonts w:ascii="Arial" w:hAnsi="Arial" w:cs="Arial"/>
            <w:color w:val="202124"/>
            <w:sz w:val="22"/>
            <w:szCs w:val="22"/>
            <w:shd w:val="clear" w:color="auto" w:fill="FFFFFF"/>
            <w:rPrChange w:id="75" w:author="CLAB-4" w:date="2023-09-08T15:31:00Z">
              <w:rPr>
                <w:rFonts w:ascii="Arial" w:hAnsi="Arial" w:cs="Arial"/>
                <w:color w:val="202124"/>
                <w:sz w:val="30"/>
                <w:szCs w:val="30"/>
                <w:shd w:val="clear" w:color="auto" w:fill="FFFFFF"/>
              </w:rPr>
            </w:rPrChange>
          </w:rPr>
          <w:t>Ethernet most commonly runs over </w:t>
        </w:r>
        <w:r w:rsidRPr="00D63A06">
          <w:rPr>
            <w:rFonts w:ascii="Arial" w:hAnsi="Arial" w:cs="Arial"/>
            <w:color w:val="040C28"/>
            <w:sz w:val="22"/>
            <w:szCs w:val="22"/>
            <w:rPrChange w:id="76" w:author="CLAB-4" w:date="2023-09-08T15:31:00Z">
              <w:rPr>
                <w:rFonts w:ascii="Arial" w:hAnsi="Arial" w:cs="Arial"/>
                <w:color w:val="040C28"/>
                <w:sz w:val="30"/>
                <w:szCs w:val="30"/>
              </w:rPr>
            </w:rPrChange>
          </w:rPr>
          <w:t>twisted-pair copper wire</w:t>
        </w:r>
        <w:r w:rsidRPr="00D63A06">
          <w:rPr>
            <w:rFonts w:ascii="Arial" w:hAnsi="Arial" w:cs="Arial"/>
            <w:color w:val="202124"/>
            <w:sz w:val="22"/>
            <w:szCs w:val="22"/>
            <w:shd w:val="clear" w:color="auto" w:fill="FFFFFF"/>
            <w:rPrChange w:id="77" w:author="CLAB-4" w:date="2023-09-08T15:31:00Z">
              <w:rPr>
                <w:rFonts w:ascii="Arial" w:hAnsi="Arial" w:cs="Arial"/>
                <w:color w:val="202124"/>
                <w:sz w:val="30"/>
                <w:szCs w:val="30"/>
                <w:shd w:val="clear" w:color="auto" w:fill="FFFFFF"/>
              </w:rPr>
            </w:rPrChange>
          </w:rPr>
          <w:t>. It also can run over fibers optic links.</w:t>
        </w:r>
      </w:ins>
    </w:p>
    <w:p w14:paraId="13EC7DE6" w14:textId="373F426B" w:rsidR="00F141DA" w:rsidRDefault="00F141DA" w:rsidP="00F141DA">
      <w:pPr>
        <w:pStyle w:val="NormalWeb"/>
        <w:shd w:val="clear" w:color="auto" w:fill="FFFFFF"/>
        <w:spacing w:before="0" w:beforeAutospacing="0" w:after="0" w:afterAutospacing="0"/>
        <w:rPr>
          <w:ins w:id="78" w:author="CLAB-4" w:date="2023-09-08T15:32:00Z"/>
          <w:rFonts w:ascii="Helvetica" w:hAnsi="Helvetica" w:cs="Helvetica"/>
          <w:color w:val="333333"/>
        </w:rPr>
      </w:pPr>
      <w:r w:rsidRPr="00F141DA">
        <w:rPr>
          <w:rFonts w:ascii="Helvetica" w:hAnsi="Helvetica" w:cs="Helvetica"/>
          <w:color w:val="333333"/>
        </w:rPr>
        <w:t>9. HFC, DSL, and FTTH are all used for residential access. For each of these access technologies, provide a range of transmission rates and comment on whether the transmission rate is shared or dedicated.</w:t>
      </w:r>
    </w:p>
    <w:p w14:paraId="3FFC8046" w14:textId="77777777" w:rsidR="00D63A06" w:rsidRPr="005066E2" w:rsidRDefault="00D63A06" w:rsidP="00D63A06">
      <w:pPr>
        <w:spacing w:before="100" w:beforeAutospacing="1" w:after="100" w:afterAutospacing="1" w:line="240" w:lineRule="auto"/>
        <w:jc w:val="both"/>
        <w:rPr>
          <w:ins w:id="79" w:author="CLAB-4" w:date="2023-09-08T15:32:00Z"/>
          <w:rFonts w:ascii="Verdana" w:eastAsia="Times New Roman" w:hAnsi="Verdana" w:cs="Times New Roman"/>
          <w:color w:val="333333"/>
          <w:rPrChange w:id="80" w:author="CLAB-4" w:date="2023-09-08T15:33:00Z">
            <w:rPr>
              <w:ins w:id="81" w:author="CLAB-4" w:date="2023-09-08T15:32:00Z"/>
              <w:rFonts w:ascii="Verdana" w:eastAsia="Times New Roman" w:hAnsi="Verdana" w:cs="Times New Roman"/>
              <w:color w:val="333333"/>
              <w:sz w:val="24"/>
              <w:szCs w:val="24"/>
            </w:rPr>
          </w:rPrChange>
        </w:rPr>
      </w:pPr>
      <w:ins w:id="82" w:author="CLAB-4" w:date="2023-09-08T15:32:00Z">
        <w:r w:rsidRPr="005066E2">
          <w:rPr>
            <w:rFonts w:ascii="Verdana" w:eastAsia="Times New Roman" w:hAnsi="Verdana" w:cs="Times New Roman"/>
            <w:color w:val="333333"/>
            <w:rPrChange w:id="83" w:author="CLAB-4" w:date="2023-09-08T15:33:00Z">
              <w:rPr>
                <w:rFonts w:ascii="Verdana" w:eastAsia="Times New Roman" w:hAnsi="Verdana" w:cs="Times New Roman"/>
                <w:b/>
                <w:bCs/>
                <w:color w:val="333333"/>
                <w:sz w:val="24"/>
                <w:szCs w:val="24"/>
              </w:rPr>
            </w:rPrChange>
          </w:rPr>
          <w:lastRenderedPageBreak/>
          <w:t>Dial-up modems:</w:t>
        </w:r>
      </w:ins>
    </w:p>
    <w:p w14:paraId="12C05248" w14:textId="3E61F0CA" w:rsidR="00D63A06" w:rsidRPr="00D63A06" w:rsidRDefault="00D63A06" w:rsidP="00D63A06">
      <w:pPr>
        <w:spacing w:after="100" w:afterAutospacing="1" w:line="240" w:lineRule="auto"/>
        <w:ind w:left="360"/>
        <w:rPr>
          <w:ins w:id="84" w:author="CLAB-4" w:date="2023-09-08T15:32:00Z"/>
          <w:rFonts w:ascii="Verdana" w:eastAsia="Times New Roman" w:hAnsi="Verdana" w:cs="Times New Roman"/>
          <w:color w:val="333333"/>
          <w:rPrChange w:id="85" w:author="CLAB-4" w:date="2023-09-08T15:32:00Z">
            <w:rPr>
              <w:ins w:id="86" w:author="CLAB-4" w:date="2023-09-08T15:32:00Z"/>
              <w:rFonts w:ascii="Verdana" w:eastAsia="Times New Roman" w:hAnsi="Verdana" w:cs="Times New Roman"/>
              <w:color w:val="333333"/>
              <w:sz w:val="24"/>
              <w:szCs w:val="24"/>
            </w:rPr>
          </w:rPrChange>
        </w:rPr>
        <w:pPrChange w:id="87" w:author="CLAB-4" w:date="2023-09-08T15:32:00Z">
          <w:pPr>
            <w:numPr>
              <w:numId w:val="3"/>
            </w:numPr>
            <w:tabs>
              <w:tab w:val="num" w:pos="720"/>
            </w:tabs>
            <w:spacing w:before="100" w:beforeAutospacing="1" w:after="100" w:afterAutospacing="1" w:line="240" w:lineRule="auto"/>
            <w:ind w:left="720" w:hanging="360"/>
          </w:pPr>
        </w:pPrChange>
      </w:pPr>
      <w:ins w:id="88" w:author="CLAB-4" w:date="2023-09-08T15:32:00Z">
        <w:r w:rsidRPr="00D63A06">
          <w:rPr>
            <w:rFonts w:ascii="Verdana" w:eastAsia="Times New Roman" w:hAnsi="Verdana" w:cs="Times New Roman"/>
            <w:color w:val="333333"/>
            <w:rPrChange w:id="89" w:author="CLAB-4" w:date="2023-09-08T15:32:00Z">
              <w:rPr>
                <w:rFonts w:ascii="Verdana" w:eastAsia="Times New Roman" w:hAnsi="Verdana" w:cs="Times New Roman"/>
                <w:color w:val="333333"/>
                <w:sz w:val="24"/>
                <w:szCs w:val="24"/>
              </w:rPr>
            </w:rPrChange>
          </w:rPr>
          <w:t>Transmission rate: 56 Kbps</w:t>
        </w:r>
        <w:r>
          <w:rPr>
            <w:rFonts w:ascii="Verdana" w:eastAsia="Times New Roman" w:hAnsi="Verdana" w:cs="Times New Roman"/>
            <w:color w:val="333333"/>
          </w:rPr>
          <w:t xml:space="preserve">, </w:t>
        </w:r>
        <w:r w:rsidRPr="00D63A06">
          <w:rPr>
            <w:rFonts w:ascii="Verdana" w:eastAsia="Times New Roman" w:hAnsi="Verdana" w:cs="Times New Roman"/>
            <w:color w:val="333333"/>
            <w:rPrChange w:id="90" w:author="CLAB-4" w:date="2023-09-08T15:32:00Z">
              <w:rPr>
                <w:rFonts w:ascii="Verdana" w:eastAsia="Times New Roman" w:hAnsi="Verdana" w:cs="Times New Roman"/>
                <w:color w:val="333333"/>
                <w:sz w:val="24"/>
                <w:szCs w:val="24"/>
              </w:rPr>
            </w:rPrChange>
          </w:rPr>
          <w:t>Broad cast medium device.</w:t>
        </w:r>
      </w:ins>
    </w:p>
    <w:p w14:paraId="77215A49" w14:textId="77777777" w:rsidR="00D63A06" w:rsidRPr="005066E2" w:rsidRDefault="00D63A06" w:rsidP="00D63A06">
      <w:pPr>
        <w:spacing w:before="100" w:beforeAutospacing="1" w:after="100" w:afterAutospacing="1" w:line="240" w:lineRule="auto"/>
        <w:jc w:val="both"/>
        <w:rPr>
          <w:ins w:id="91" w:author="CLAB-4" w:date="2023-09-08T15:32:00Z"/>
          <w:rFonts w:ascii="Verdana" w:eastAsia="Times New Roman" w:hAnsi="Verdana" w:cs="Times New Roman"/>
          <w:color w:val="333333"/>
          <w:rPrChange w:id="92" w:author="CLAB-4" w:date="2023-09-08T15:33:00Z">
            <w:rPr>
              <w:ins w:id="93" w:author="CLAB-4" w:date="2023-09-08T15:32:00Z"/>
              <w:rFonts w:ascii="Verdana" w:eastAsia="Times New Roman" w:hAnsi="Verdana" w:cs="Times New Roman"/>
              <w:color w:val="333333"/>
              <w:sz w:val="24"/>
              <w:szCs w:val="24"/>
            </w:rPr>
          </w:rPrChange>
        </w:rPr>
      </w:pPr>
      <w:proofErr w:type="gramStart"/>
      <w:ins w:id="94" w:author="CLAB-4" w:date="2023-09-08T15:32:00Z">
        <w:r w:rsidRPr="005066E2">
          <w:rPr>
            <w:rFonts w:ascii="Verdana" w:eastAsia="Times New Roman" w:hAnsi="Verdana" w:cs="Times New Roman"/>
            <w:color w:val="333333"/>
            <w:rPrChange w:id="95" w:author="CLAB-4" w:date="2023-09-08T15:33:00Z">
              <w:rPr>
                <w:rFonts w:ascii="Verdana" w:eastAsia="Times New Roman" w:hAnsi="Verdana" w:cs="Times New Roman"/>
                <w:b/>
                <w:bCs/>
                <w:color w:val="333333"/>
                <w:sz w:val="24"/>
                <w:szCs w:val="24"/>
              </w:rPr>
            </w:rPrChange>
          </w:rPr>
          <w:t>HFC(</w:t>
        </w:r>
        <w:proofErr w:type="gramEnd"/>
        <w:r w:rsidRPr="005066E2">
          <w:rPr>
            <w:rFonts w:ascii="Verdana" w:eastAsia="Times New Roman" w:hAnsi="Verdana" w:cs="Times New Roman"/>
            <w:color w:val="333333"/>
            <w:rPrChange w:id="96" w:author="CLAB-4" w:date="2023-09-08T15:33:00Z">
              <w:rPr>
                <w:rFonts w:ascii="Verdana" w:eastAsia="Times New Roman" w:hAnsi="Verdana" w:cs="Times New Roman"/>
                <w:b/>
                <w:bCs/>
                <w:color w:val="333333"/>
                <w:sz w:val="24"/>
                <w:szCs w:val="24"/>
              </w:rPr>
            </w:rPrChange>
          </w:rPr>
          <w:t>Hybrid fiber-coaxial cable ):</w:t>
        </w:r>
      </w:ins>
    </w:p>
    <w:p w14:paraId="4F3363EB" w14:textId="28A739D1" w:rsidR="00D63A06" w:rsidRPr="00D63A06" w:rsidRDefault="00D63A06" w:rsidP="00D63A06">
      <w:pPr>
        <w:spacing w:before="100" w:beforeAutospacing="1" w:after="100" w:afterAutospacing="1" w:line="240" w:lineRule="auto"/>
        <w:ind w:left="360"/>
        <w:rPr>
          <w:ins w:id="97" w:author="CLAB-4" w:date="2023-09-08T15:32:00Z"/>
          <w:rFonts w:ascii="Verdana" w:eastAsia="Times New Roman" w:hAnsi="Verdana" w:cs="Times New Roman"/>
          <w:color w:val="333333"/>
          <w:rPrChange w:id="98" w:author="CLAB-4" w:date="2023-09-08T15:32:00Z">
            <w:rPr>
              <w:ins w:id="99" w:author="CLAB-4" w:date="2023-09-08T15:32:00Z"/>
              <w:rFonts w:ascii="Verdana" w:eastAsia="Times New Roman" w:hAnsi="Verdana" w:cs="Times New Roman"/>
              <w:color w:val="333333"/>
              <w:sz w:val="24"/>
              <w:szCs w:val="24"/>
            </w:rPr>
          </w:rPrChange>
        </w:rPr>
        <w:pPrChange w:id="100" w:author="CLAB-4" w:date="2023-09-08T15:33:00Z">
          <w:pPr>
            <w:numPr>
              <w:numId w:val="4"/>
            </w:numPr>
            <w:tabs>
              <w:tab w:val="num" w:pos="720"/>
            </w:tabs>
            <w:spacing w:before="100" w:beforeAutospacing="1" w:after="100" w:afterAutospacing="1" w:line="240" w:lineRule="auto"/>
            <w:ind w:left="720" w:hanging="360"/>
          </w:pPr>
        </w:pPrChange>
      </w:pPr>
      <w:ins w:id="101" w:author="CLAB-4" w:date="2023-09-08T15:32:00Z">
        <w:r w:rsidRPr="00D63A06">
          <w:rPr>
            <w:rFonts w:ascii="Verdana" w:eastAsia="Times New Roman" w:hAnsi="Verdana" w:cs="Times New Roman"/>
            <w:color w:val="333333"/>
            <w:rPrChange w:id="102" w:author="CLAB-4" w:date="2023-09-08T15:32:00Z">
              <w:rPr>
                <w:rFonts w:ascii="Verdana" w:eastAsia="Times New Roman" w:hAnsi="Verdana" w:cs="Times New Roman"/>
                <w:color w:val="333333"/>
                <w:sz w:val="24"/>
                <w:szCs w:val="24"/>
              </w:rPr>
            </w:rPrChange>
          </w:rPr>
          <w:t>Transmission rate: 10 Mbps to 30 Mbps.</w:t>
        </w:r>
      </w:ins>
      <w:ins w:id="103" w:author="CLAB-4" w:date="2023-09-08T15:33:00Z">
        <w:r w:rsidR="005066E2">
          <w:rPr>
            <w:rFonts w:ascii="Verdana" w:eastAsia="Times New Roman" w:hAnsi="Verdana" w:cs="Times New Roman"/>
            <w:color w:val="333333"/>
          </w:rPr>
          <w:t xml:space="preserve"> </w:t>
        </w:r>
      </w:ins>
      <w:ins w:id="104" w:author="CLAB-4" w:date="2023-09-08T15:32:00Z">
        <w:r w:rsidRPr="00D63A06">
          <w:rPr>
            <w:rFonts w:ascii="Verdana" w:eastAsia="Times New Roman" w:hAnsi="Verdana" w:cs="Times New Roman"/>
            <w:color w:val="333333"/>
            <w:rPrChange w:id="105" w:author="CLAB-4" w:date="2023-09-08T15:32:00Z">
              <w:rPr>
                <w:rFonts w:ascii="Verdana" w:eastAsia="Times New Roman" w:hAnsi="Verdana" w:cs="Times New Roman"/>
                <w:color w:val="333333"/>
                <w:sz w:val="24"/>
                <w:szCs w:val="24"/>
              </w:rPr>
            </w:rPrChange>
          </w:rPr>
          <w:t>Shared broad cast medium.</w:t>
        </w:r>
      </w:ins>
    </w:p>
    <w:p w14:paraId="018D1421" w14:textId="77777777" w:rsidR="00D63A06" w:rsidRPr="005066E2" w:rsidRDefault="00D63A06" w:rsidP="00D63A06">
      <w:pPr>
        <w:spacing w:before="100" w:beforeAutospacing="1" w:after="100" w:afterAutospacing="1" w:line="240" w:lineRule="auto"/>
        <w:jc w:val="both"/>
        <w:rPr>
          <w:ins w:id="106" w:author="CLAB-4" w:date="2023-09-08T15:32:00Z"/>
          <w:rFonts w:ascii="Verdana" w:eastAsia="Times New Roman" w:hAnsi="Verdana" w:cs="Times New Roman"/>
          <w:color w:val="333333"/>
          <w:rPrChange w:id="107" w:author="CLAB-4" w:date="2023-09-08T15:33:00Z">
            <w:rPr>
              <w:ins w:id="108" w:author="CLAB-4" w:date="2023-09-08T15:32:00Z"/>
              <w:rFonts w:ascii="Verdana" w:eastAsia="Times New Roman" w:hAnsi="Verdana" w:cs="Times New Roman"/>
              <w:color w:val="333333"/>
              <w:sz w:val="24"/>
              <w:szCs w:val="24"/>
            </w:rPr>
          </w:rPrChange>
        </w:rPr>
      </w:pPr>
      <w:proofErr w:type="gramStart"/>
      <w:ins w:id="109" w:author="CLAB-4" w:date="2023-09-08T15:32:00Z">
        <w:r w:rsidRPr="005066E2">
          <w:rPr>
            <w:rFonts w:ascii="Verdana" w:eastAsia="Times New Roman" w:hAnsi="Verdana" w:cs="Times New Roman"/>
            <w:color w:val="333333"/>
            <w:rPrChange w:id="110" w:author="CLAB-4" w:date="2023-09-08T15:33:00Z">
              <w:rPr>
                <w:rFonts w:ascii="Verdana" w:eastAsia="Times New Roman" w:hAnsi="Verdana" w:cs="Times New Roman"/>
                <w:b/>
                <w:bCs/>
                <w:color w:val="333333"/>
                <w:sz w:val="24"/>
                <w:szCs w:val="24"/>
              </w:rPr>
            </w:rPrChange>
          </w:rPr>
          <w:t>DSL(</w:t>
        </w:r>
        <w:proofErr w:type="gramEnd"/>
        <w:r w:rsidRPr="005066E2">
          <w:rPr>
            <w:rFonts w:ascii="Verdana" w:eastAsia="Times New Roman" w:hAnsi="Verdana" w:cs="Times New Roman"/>
            <w:color w:val="333333"/>
            <w:rPrChange w:id="111" w:author="CLAB-4" w:date="2023-09-08T15:33:00Z">
              <w:rPr>
                <w:rFonts w:ascii="Verdana" w:eastAsia="Times New Roman" w:hAnsi="Verdana" w:cs="Times New Roman"/>
                <w:b/>
                <w:bCs/>
                <w:color w:val="333333"/>
                <w:sz w:val="24"/>
                <w:szCs w:val="24"/>
              </w:rPr>
            </w:rPrChange>
          </w:rPr>
          <w:t>Digital subscriber line ):</w:t>
        </w:r>
      </w:ins>
    </w:p>
    <w:p w14:paraId="58A5A1E3" w14:textId="09E46A43" w:rsidR="00D63A06" w:rsidRPr="00D63A06" w:rsidRDefault="00D63A06" w:rsidP="005066E2">
      <w:pPr>
        <w:spacing w:before="100" w:beforeAutospacing="1" w:after="100" w:afterAutospacing="1" w:line="240" w:lineRule="auto"/>
        <w:ind w:left="360"/>
        <w:rPr>
          <w:ins w:id="112" w:author="CLAB-4" w:date="2023-09-08T15:32:00Z"/>
          <w:rFonts w:ascii="Verdana" w:eastAsia="Times New Roman" w:hAnsi="Verdana" w:cs="Times New Roman"/>
          <w:color w:val="333333"/>
          <w:rPrChange w:id="113" w:author="CLAB-4" w:date="2023-09-08T15:32:00Z">
            <w:rPr>
              <w:ins w:id="114" w:author="CLAB-4" w:date="2023-09-08T15:32:00Z"/>
              <w:rFonts w:ascii="Verdana" w:eastAsia="Times New Roman" w:hAnsi="Verdana" w:cs="Times New Roman"/>
              <w:color w:val="333333"/>
              <w:sz w:val="24"/>
              <w:szCs w:val="24"/>
            </w:rPr>
          </w:rPrChange>
        </w:rPr>
        <w:pPrChange w:id="115" w:author="CLAB-4" w:date="2023-09-08T15:33:00Z">
          <w:pPr>
            <w:numPr>
              <w:numId w:val="5"/>
            </w:numPr>
            <w:tabs>
              <w:tab w:val="num" w:pos="720"/>
            </w:tabs>
            <w:spacing w:before="100" w:beforeAutospacing="1" w:after="100" w:afterAutospacing="1" w:line="240" w:lineRule="auto"/>
            <w:ind w:left="720" w:hanging="360"/>
          </w:pPr>
        </w:pPrChange>
      </w:pPr>
      <w:ins w:id="116" w:author="CLAB-4" w:date="2023-09-08T15:32:00Z">
        <w:r w:rsidRPr="005066E2">
          <w:rPr>
            <w:rFonts w:ascii="Verdana" w:eastAsia="Times New Roman" w:hAnsi="Verdana" w:cs="Times New Roman"/>
            <w:color w:val="333333"/>
            <w:rPrChange w:id="117" w:author="CLAB-4" w:date="2023-09-08T15:33:00Z">
              <w:rPr>
                <w:rFonts w:ascii="Verdana" w:eastAsia="Times New Roman" w:hAnsi="Verdana" w:cs="Times New Roman"/>
                <w:color w:val="333333"/>
                <w:sz w:val="24"/>
                <w:szCs w:val="24"/>
              </w:rPr>
            </w:rPrChange>
          </w:rPr>
          <w:t>Transmission rate:  &lt;5Mbps</w:t>
        </w:r>
      </w:ins>
      <w:ins w:id="118" w:author="CLAB-4" w:date="2023-09-08T15:33:00Z">
        <w:r w:rsidR="005066E2">
          <w:rPr>
            <w:rFonts w:ascii="Verdana" w:eastAsia="Times New Roman" w:hAnsi="Verdana" w:cs="Times New Roman"/>
            <w:color w:val="333333"/>
          </w:rPr>
          <w:t xml:space="preserve">, </w:t>
        </w:r>
      </w:ins>
      <w:ins w:id="119" w:author="CLAB-4" w:date="2023-09-08T15:32:00Z">
        <w:r w:rsidRPr="00D63A06">
          <w:rPr>
            <w:rFonts w:ascii="Verdana" w:eastAsia="Times New Roman" w:hAnsi="Verdana" w:cs="Times New Roman"/>
            <w:color w:val="333333"/>
            <w:rPrChange w:id="120" w:author="CLAB-4" w:date="2023-09-08T15:32:00Z">
              <w:rPr>
                <w:rFonts w:ascii="Verdana" w:eastAsia="Times New Roman" w:hAnsi="Verdana" w:cs="Times New Roman"/>
                <w:color w:val="333333"/>
                <w:sz w:val="24"/>
                <w:szCs w:val="24"/>
              </w:rPr>
            </w:rPrChange>
          </w:rPr>
          <w:t>Dedicated broad cast medium.</w:t>
        </w:r>
      </w:ins>
    </w:p>
    <w:p w14:paraId="65407065" w14:textId="77777777" w:rsidR="00D63A06" w:rsidRPr="005066E2" w:rsidRDefault="00D63A06" w:rsidP="00D63A06">
      <w:pPr>
        <w:spacing w:before="100" w:beforeAutospacing="1" w:after="100" w:afterAutospacing="1" w:line="240" w:lineRule="auto"/>
        <w:jc w:val="both"/>
        <w:rPr>
          <w:ins w:id="121" w:author="CLAB-4" w:date="2023-09-08T15:32:00Z"/>
          <w:rFonts w:ascii="Verdana" w:eastAsia="Times New Roman" w:hAnsi="Verdana" w:cs="Times New Roman"/>
          <w:color w:val="333333"/>
          <w:rPrChange w:id="122" w:author="CLAB-4" w:date="2023-09-08T15:33:00Z">
            <w:rPr>
              <w:ins w:id="123" w:author="CLAB-4" w:date="2023-09-08T15:32:00Z"/>
              <w:rFonts w:ascii="Verdana" w:eastAsia="Times New Roman" w:hAnsi="Verdana" w:cs="Times New Roman"/>
              <w:color w:val="333333"/>
              <w:sz w:val="24"/>
              <w:szCs w:val="24"/>
            </w:rPr>
          </w:rPrChange>
        </w:rPr>
      </w:pPr>
      <w:proofErr w:type="gramStart"/>
      <w:ins w:id="124" w:author="CLAB-4" w:date="2023-09-08T15:32:00Z">
        <w:r w:rsidRPr="005066E2">
          <w:rPr>
            <w:rFonts w:ascii="Verdana" w:eastAsia="Times New Roman" w:hAnsi="Verdana" w:cs="Times New Roman"/>
            <w:color w:val="333333"/>
            <w:rPrChange w:id="125" w:author="CLAB-4" w:date="2023-09-08T15:33:00Z">
              <w:rPr>
                <w:rFonts w:ascii="Verdana" w:eastAsia="Times New Roman" w:hAnsi="Verdana" w:cs="Times New Roman"/>
                <w:b/>
                <w:bCs/>
                <w:color w:val="333333"/>
                <w:sz w:val="24"/>
                <w:szCs w:val="24"/>
              </w:rPr>
            </w:rPrChange>
          </w:rPr>
          <w:t>FTTH(</w:t>
        </w:r>
        <w:proofErr w:type="gramEnd"/>
        <w:r w:rsidRPr="005066E2">
          <w:rPr>
            <w:rFonts w:ascii="Verdana" w:eastAsia="Times New Roman" w:hAnsi="Verdana" w:cs="Times New Roman"/>
            <w:color w:val="333333"/>
            <w:rPrChange w:id="126" w:author="CLAB-4" w:date="2023-09-08T15:33:00Z">
              <w:rPr>
                <w:rFonts w:ascii="Verdana" w:eastAsia="Times New Roman" w:hAnsi="Verdana" w:cs="Times New Roman"/>
                <w:b/>
                <w:bCs/>
                <w:color w:val="333333"/>
                <w:sz w:val="24"/>
                <w:szCs w:val="24"/>
              </w:rPr>
            </w:rPrChange>
          </w:rPr>
          <w:t xml:space="preserve">Fiber To The Home </w:t>
        </w:r>
        <w:r w:rsidRPr="005066E2">
          <w:rPr>
            <w:rFonts w:ascii="Arial" w:eastAsia="Times New Roman" w:hAnsi="Arial" w:cs="Arial"/>
            <w:color w:val="333333"/>
            <w:rPrChange w:id="127" w:author="CLAB-4" w:date="2023-09-08T15:33:00Z">
              <w:rPr>
                <w:rFonts w:ascii="Arial" w:eastAsia="Times New Roman" w:hAnsi="Arial" w:cs="Arial"/>
                <w:b/>
                <w:bCs/>
                <w:color w:val="333333"/>
                <w:sz w:val="24"/>
                <w:szCs w:val="24"/>
              </w:rPr>
            </w:rPrChange>
          </w:rPr>
          <w:t>​​​​​​​</w:t>
        </w:r>
        <w:r w:rsidRPr="005066E2">
          <w:rPr>
            <w:rFonts w:ascii="Verdana" w:eastAsia="Times New Roman" w:hAnsi="Verdana" w:cs="Times New Roman"/>
            <w:color w:val="333333"/>
            <w:rPrChange w:id="128" w:author="CLAB-4" w:date="2023-09-08T15:33:00Z">
              <w:rPr>
                <w:rFonts w:ascii="Verdana" w:eastAsia="Times New Roman" w:hAnsi="Verdana" w:cs="Times New Roman"/>
                <w:b/>
                <w:bCs/>
                <w:color w:val="333333"/>
                <w:sz w:val="24"/>
                <w:szCs w:val="24"/>
              </w:rPr>
            </w:rPrChange>
          </w:rPr>
          <w:t>):</w:t>
        </w:r>
      </w:ins>
    </w:p>
    <w:p w14:paraId="4065B346" w14:textId="6B51A49E" w:rsidR="00D63A06" w:rsidRPr="00D63A06" w:rsidRDefault="00D63A06" w:rsidP="005066E2">
      <w:pPr>
        <w:spacing w:before="100" w:beforeAutospacing="1" w:after="100" w:afterAutospacing="1" w:line="240" w:lineRule="auto"/>
        <w:ind w:left="360"/>
        <w:rPr>
          <w:ins w:id="129" w:author="CLAB-4" w:date="2023-09-08T15:32:00Z"/>
          <w:rFonts w:ascii="Verdana" w:eastAsia="Times New Roman" w:hAnsi="Verdana" w:cs="Times New Roman"/>
          <w:color w:val="333333"/>
          <w:rPrChange w:id="130" w:author="CLAB-4" w:date="2023-09-08T15:32:00Z">
            <w:rPr>
              <w:ins w:id="131" w:author="CLAB-4" w:date="2023-09-08T15:32:00Z"/>
              <w:rFonts w:ascii="Verdana" w:eastAsia="Times New Roman" w:hAnsi="Verdana" w:cs="Times New Roman"/>
              <w:color w:val="333333"/>
              <w:sz w:val="24"/>
              <w:szCs w:val="24"/>
            </w:rPr>
          </w:rPrChange>
        </w:rPr>
        <w:pPrChange w:id="132" w:author="CLAB-4" w:date="2023-09-08T15:33:00Z">
          <w:pPr>
            <w:numPr>
              <w:numId w:val="6"/>
            </w:numPr>
            <w:tabs>
              <w:tab w:val="num" w:pos="720"/>
            </w:tabs>
            <w:spacing w:before="100" w:beforeAutospacing="1" w:after="100" w:afterAutospacing="1" w:line="240" w:lineRule="auto"/>
            <w:ind w:left="720" w:hanging="360"/>
          </w:pPr>
        </w:pPrChange>
      </w:pPr>
      <w:ins w:id="133" w:author="CLAB-4" w:date="2023-09-08T15:32:00Z">
        <w:r w:rsidRPr="00D63A06">
          <w:rPr>
            <w:rFonts w:ascii="Verdana" w:eastAsia="Times New Roman" w:hAnsi="Verdana" w:cs="Times New Roman"/>
            <w:color w:val="333333"/>
            <w:rPrChange w:id="134" w:author="CLAB-4" w:date="2023-09-08T15:32:00Z">
              <w:rPr>
                <w:rFonts w:ascii="Verdana" w:eastAsia="Times New Roman" w:hAnsi="Verdana" w:cs="Times New Roman"/>
                <w:color w:val="333333"/>
                <w:sz w:val="24"/>
                <w:szCs w:val="24"/>
              </w:rPr>
            </w:rPrChange>
          </w:rPr>
          <w:t>Transmission rate:  Approximately 20Mbps</w:t>
        </w:r>
      </w:ins>
      <w:ins w:id="135" w:author="CLAB-4" w:date="2023-09-08T15:33:00Z">
        <w:r w:rsidR="005066E2">
          <w:rPr>
            <w:rFonts w:ascii="Verdana" w:eastAsia="Times New Roman" w:hAnsi="Verdana" w:cs="Times New Roman"/>
            <w:color w:val="333333"/>
          </w:rPr>
          <w:t xml:space="preserve">. </w:t>
        </w:r>
      </w:ins>
      <w:ins w:id="136" w:author="CLAB-4" w:date="2023-09-08T15:32:00Z">
        <w:r w:rsidRPr="00D63A06">
          <w:rPr>
            <w:rFonts w:ascii="Verdana" w:eastAsia="Times New Roman" w:hAnsi="Verdana" w:cs="Times New Roman"/>
            <w:color w:val="333333"/>
            <w:rPrChange w:id="137" w:author="CLAB-4" w:date="2023-09-08T15:32:00Z">
              <w:rPr>
                <w:rFonts w:ascii="Verdana" w:eastAsia="Times New Roman" w:hAnsi="Verdana" w:cs="Times New Roman"/>
                <w:color w:val="333333"/>
                <w:sz w:val="24"/>
                <w:szCs w:val="24"/>
              </w:rPr>
            </w:rPrChange>
          </w:rPr>
          <w:t>Shared broad cast medium.</w:t>
        </w:r>
      </w:ins>
    </w:p>
    <w:p w14:paraId="10E3D140" w14:textId="77777777" w:rsidR="00D63A06" w:rsidRPr="00F141DA" w:rsidRDefault="00D63A06" w:rsidP="00F141DA">
      <w:pPr>
        <w:pStyle w:val="NormalWeb"/>
        <w:shd w:val="clear" w:color="auto" w:fill="FFFFFF"/>
        <w:spacing w:before="0" w:beforeAutospacing="0" w:after="0" w:afterAutospacing="0"/>
        <w:rPr>
          <w:rFonts w:ascii="Helvetica" w:hAnsi="Helvetica" w:cs="Helvetica"/>
          <w:color w:val="333333"/>
          <w:sz w:val="14"/>
          <w:szCs w:val="14"/>
        </w:rPr>
      </w:pPr>
    </w:p>
    <w:p w14:paraId="72A6AC14" w14:textId="77777777" w:rsidR="00F141DA" w:rsidRPr="00F141DA" w:rsidRDefault="00F141DA" w:rsidP="00F141DA">
      <w:pPr>
        <w:pStyle w:val="NormalWeb"/>
        <w:shd w:val="clear" w:color="auto" w:fill="FFFFFF"/>
        <w:spacing w:before="0" w:beforeAutospacing="0" w:after="0" w:afterAutospacing="0"/>
        <w:rPr>
          <w:rFonts w:ascii="Helvetica" w:hAnsi="Helvetica" w:cs="Helvetica"/>
          <w:color w:val="333333"/>
          <w:sz w:val="14"/>
          <w:szCs w:val="14"/>
        </w:rPr>
      </w:pPr>
      <w:r w:rsidRPr="00F141DA">
        <w:rPr>
          <w:rFonts w:ascii="Helvetica" w:hAnsi="Helvetica" w:cs="Helvetica"/>
          <w:color w:val="333333"/>
        </w:rPr>
        <w:t>10. Describe the different wireless technologies you use during the day and their characteristics. If you have a choice between multiple technologies, why do you prefer one over another?</w:t>
      </w:r>
    </w:p>
    <w:p w14:paraId="08AF8CF5" w14:textId="6E67677F" w:rsidR="002B36BF" w:rsidRDefault="005066E2">
      <w:proofErr w:type="spellStart"/>
      <w:ins w:id="138" w:author="CLAB-4" w:date="2023-09-08T15:36:00Z">
        <w:r>
          <w:t>WiFi</w:t>
        </w:r>
        <w:proofErr w:type="spellEnd"/>
        <w:r>
          <w:t xml:space="preserve">, </w:t>
        </w:r>
      </w:ins>
      <w:ins w:id="139" w:author="CLAB-4" w:date="2023-09-08T15:37:00Z">
        <w:r>
          <w:t>Bluetooth</w:t>
        </w:r>
      </w:ins>
      <w:ins w:id="140" w:author="CLAB-4" w:date="2023-09-08T15:38:00Z">
        <w:r>
          <w:t>, Cellular network. I prefer</w:t>
        </w:r>
      </w:ins>
      <w:ins w:id="141" w:author="CLAB-4" w:date="2023-09-08T15:40:00Z">
        <w:r>
          <w:t>red</w:t>
        </w:r>
      </w:ins>
      <w:ins w:id="142" w:author="CLAB-4" w:date="2023-09-08T15:38:00Z">
        <w:r>
          <w:t xml:space="preserve"> </w:t>
        </w:r>
        <w:proofErr w:type="spellStart"/>
        <w:r>
          <w:t>W</w:t>
        </w:r>
      </w:ins>
      <w:ins w:id="143" w:author="CLAB-4" w:date="2023-09-08T15:39:00Z">
        <w:r>
          <w:t>iFi</w:t>
        </w:r>
        <w:proofErr w:type="spellEnd"/>
        <w:r>
          <w:t xml:space="preserve"> over the other</w:t>
        </w:r>
      </w:ins>
      <w:ins w:id="144" w:author="CLAB-4" w:date="2023-09-08T15:40:00Z">
        <w:r>
          <w:t xml:space="preserve"> two</w:t>
        </w:r>
      </w:ins>
      <w:ins w:id="145" w:author="CLAB-4" w:date="2023-09-08T15:39:00Z">
        <w:r>
          <w:t xml:space="preserve"> technologies since I always use internet when browsing online</w:t>
        </w:r>
      </w:ins>
      <w:ins w:id="146" w:author="CLAB-4" w:date="2023-09-08T15:40:00Z">
        <w:r>
          <w:t xml:space="preserve"> and </w:t>
        </w:r>
      </w:ins>
      <w:ins w:id="147" w:author="CLAB-4" w:date="2023-09-08T15:41:00Z">
        <w:r>
          <w:t>it’s better than cellular network.</w:t>
        </w:r>
      </w:ins>
    </w:p>
    <w:p w14:paraId="366BBDB6" w14:textId="5F49C838" w:rsidR="00F141DA" w:rsidRDefault="00F141DA" w:rsidP="00F141DA"/>
    <w:sectPr w:rsidR="00F141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FAD14" w14:textId="77777777" w:rsidR="00EC2C8B" w:rsidRDefault="00EC2C8B" w:rsidP="00651541">
      <w:pPr>
        <w:spacing w:after="0" w:line="240" w:lineRule="auto"/>
      </w:pPr>
      <w:r>
        <w:separator/>
      </w:r>
    </w:p>
  </w:endnote>
  <w:endnote w:type="continuationSeparator" w:id="0">
    <w:p w14:paraId="6695DB65" w14:textId="77777777" w:rsidR="00EC2C8B" w:rsidRDefault="00EC2C8B" w:rsidP="00651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8E784" w14:textId="77777777" w:rsidR="00EC2C8B" w:rsidRDefault="00EC2C8B" w:rsidP="00651541">
      <w:pPr>
        <w:spacing w:after="0" w:line="240" w:lineRule="auto"/>
      </w:pPr>
      <w:r>
        <w:separator/>
      </w:r>
    </w:p>
  </w:footnote>
  <w:footnote w:type="continuationSeparator" w:id="0">
    <w:p w14:paraId="398DB60A" w14:textId="77777777" w:rsidR="00EC2C8B" w:rsidRDefault="00EC2C8B" w:rsidP="00651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E3C8" w14:textId="6CA3BF29" w:rsidR="00651541" w:rsidRDefault="00651541">
    <w:pPr>
      <w:pStyle w:val="Header"/>
    </w:pPr>
    <w:ins w:id="148" w:author="CLAB-4" w:date="2023-09-08T15:43:00Z">
      <w:r>
        <w:t>RIALYN DEGAMON</w:t>
      </w:r>
      <w:r>
        <w:ptab w:relativeTo="margin" w:alignment="center" w:leader="none"/>
      </w:r>
      <w:r>
        <w:t>BSCS 4</w:t>
      </w:r>
      <w:r>
        <w:ptab w:relativeTo="margin" w:alignment="right" w:leader="none"/>
      </w:r>
    </w:ins>
    <w:ins w:id="149" w:author="CLAB-4" w:date="2023-09-08T15:44:00Z">
      <w:r>
        <w:t>NETWORK AND COMMUNICATION</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0D9F"/>
    <w:multiLevelType w:val="multilevel"/>
    <w:tmpl w:val="70F0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0171"/>
    <w:multiLevelType w:val="hybridMultilevel"/>
    <w:tmpl w:val="CDD4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64FD"/>
    <w:multiLevelType w:val="multilevel"/>
    <w:tmpl w:val="F8D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423C7"/>
    <w:multiLevelType w:val="multilevel"/>
    <w:tmpl w:val="95F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552"/>
    <w:multiLevelType w:val="multilevel"/>
    <w:tmpl w:val="A8C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16F0B"/>
    <w:multiLevelType w:val="hybridMultilevel"/>
    <w:tmpl w:val="B698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34BDA"/>
    <w:multiLevelType w:val="hybridMultilevel"/>
    <w:tmpl w:val="A63E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2"/>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B-4">
    <w15:presenceInfo w15:providerId="None" w15:userId="CL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DA"/>
    <w:rsid w:val="002B36BF"/>
    <w:rsid w:val="005066E2"/>
    <w:rsid w:val="00651541"/>
    <w:rsid w:val="00D63A06"/>
    <w:rsid w:val="00EC2C8B"/>
    <w:rsid w:val="00F1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8F43"/>
  <w15:chartTrackingRefBased/>
  <w15:docId w15:val="{84051A4A-4709-4288-A649-E77DB873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1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41DA"/>
    <w:pPr>
      <w:ind w:left="720"/>
      <w:contextualSpacing/>
    </w:pPr>
  </w:style>
  <w:style w:type="character" w:customStyle="1" w:styleId="jpfdse">
    <w:name w:val="jpfdse"/>
    <w:basedOn w:val="DefaultParagraphFont"/>
    <w:rsid w:val="00D63A06"/>
  </w:style>
  <w:style w:type="character" w:styleId="Strong">
    <w:name w:val="Strong"/>
    <w:basedOn w:val="DefaultParagraphFont"/>
    <w:uiPriority w:val="22"/>
    <w:qFormat/>
    <w:rsid w:val="00D63A06"/>
    <w:rPr>
      <w:b/>
      <w:bCs/>
    </w:rPr>
  </w:style>
  <w:style w:type="paragraph" w:styleId="Header">
    <w:name w:val="header"/>
    <w:basedOn w:val="Normal"/>
    <w:link w:val="HeaderChar"/>
    <w:uiPriority w:val="99"/>
    <w:unhideWhenUsed/>
    <w:rsid w:val="00651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41"/>
  </w:style>
  <w:style w:type="paragraph" w:styleId="Footer">
    <w:name w:val="footer"/>
    <w:basedOn w:val="Normal"/>
    <w:link w:val="FooterChar"/>
    <w:uiPriority w:val="99"/>
    <w:unhideWhenUsed/>
    <w:rsid w:val="00651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3194">
      <w:bodyDiv w:val="1"/>
      <w:marLeft w:val="0"/>
      <w:marRight w:val="0"/>
      <w:marTop w:val="0"/>
      <w:marBottom w:val="0"/>
      <w:divBdr>
        <w:top w:val="none" w:sz="0" w:space="0" w:color="auto"/>
        <w:left w:val="none" w:sz="0" w:space="0" w:color="auto"/>
        <w:bottom w:val="none" w:sz="0" w:space="0" w:color="auto"/>
        <w:right w:val="none" w:sz="0" w:space="0" w:color="auto"/>
      </w:divBdr>
    </w:div>
    <w:div w:id="1427732595">
      <w:bodyDiv w:val="1"/>
      <w:marLeft w:val="0"/>
      <w:marRight w:val="0"/>
      <w:marTop w:val="0"/>
      <w:marBottom w:val="0"/>
      <w:divBdr>
        <w:top w:val="none" w:sz="0" w:space="0" w:color="auto"/>
        <w:left w:val="none" w:sz="0" w:space="0" w:color="auto"/>
        <w:bottom w:val="none" w:sz="0" w:space="0" w:color="auto"/>
        <w:right w:val="none" w:sz="0" w:space="0" w:color="auto"/>
      </w:divBdr>
    </w:div>
    <w:div w:id="1877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9B3A9-9C3C-4283-AE56-5EDF53D7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CLAB-4</dc:creator>
  <cp:keywords/>
  <dc:description/>
  <cp:lastModifiedBy>CLAB-4</cp:lastModifiedBy>
  <cp:revision>2</cp:revision>
  <dcterms:created xsi:type="dcterms:W3CDTF">2023-09-08T22:02:00Z</dcterms:created>
  <dcterms:modified xsi:type="dcterms:W3CDTF">2023-09-08T22:44:00Z</dcterms:modified>
</cp:coreProperties>
</file>